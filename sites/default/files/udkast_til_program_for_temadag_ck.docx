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872" w:rsidRPr="005253AB" w:rsidRDefault="005D5872" w:rsidP="00052F68">
      <w:pPr>
        <w:rPr>
          <w:b/>
        </w:rPr>
      </w:pPr>
      <w:r w:rsidRPr="005253AB">
        <w:rPr>
          <w:b/>
        </w:rPr>
        <w:t>Udkast til program for temadag/konference  i sygehussamarbejdet</w:t>
      </w:r>
    </w:p>
    <w:p w:rsidR="005D5872" w:rsidRPr="005253AB" w:rsidRDefault="005D5872" w:rsidP="00052F68">
      <w:pPr>
        <w:rPr>
          <w:b/>
        </w:rPr>
      </w:pPr>
      <w:r w:rsidRPr="005253AB">
        <w:rPr>
          <w:b/>
        </w:rPr>
        <w:t>”Styring af fremtidens sygehuse – Økonomi, kvalitet og faglighed”</w:t>
      </w:r>
    </w:p>
    <w:p w:rsidR="005D5872" w:rsidRDefault="005D5872" w:rsidP="00052F68"/>
    <w:p w:rsidR="005D5872" w:rsidRDefault="005D5872" w:rsidP="00052F68">
      <w:r w:rsidRPr="005711AA">
        <w:rPr>
          <w:b/>
        </w:rPr>
        <w:t>Målsætningen</w:t>
      </w:r>
    </w:p>
    <w:p w:rsidR="005D5872" w:rsidRDefault="005D5872" w:rsidP="00052F68">
      <w:r>
        <w:t xml:space="preserve">Ønsket med dagen er, at sætte fokus på de aktuelle styringsredskaber på sygehusområdet og de udfordringer disse giver i forhold til styringen af økonomien på de enkelte enheder og på landsplan. </w:t>
      </w:r>
    </w:p>
    <w:p w:rsidR="005D5872" w:rsidRDefault="005D5872" w:rsidP="00052F68"/>
    <w:p w:rsidR="005D5872" w:rsidRDefault="005D5872" w:rsidP="00052F68">
      <w:r>
        <w:t>Det er tillige ønsket at sættes fokus på hvordan de nuværende styringsformer risikerer at svække kvaliteten, fagligheden og kontinuitet i de sammenhængende patientforløb,</w:t>
      </w:r>
      <w:ins w:id="0" w:author="ck" w:date="2012-06-15T13:35:00Z">
        <w:r>
          <w:t xml:space="preserve"> samt at pege på nye bedre veje at gå/met</w:t>
        </w:r>
      </w:ins>
      <w:ins w:id="1" w:author="ck" w:date="2012-06-15T13:36:00Z">
        <w:r>
          <w:t>o</w:t>
        </w:r>
      </w:ins>
      <w:ins w:id="2" w:author="ck" w:date="2012-06-15T13:35:00Z">
        <w:r>
          <w:t>der redskaber</w:t>
        </w:r>
      </w:ins>
      <w:ins w:id="3" w:author="ck" w:date="2012-06-15T13:36:00Z">
        <w:r>
          <w:t xml:space="preserve">, der i højere grad understøtter de mål, man gerne vil nå. </w:t>
        </w:r>
      </w:ins>
      <w:ins w:id="4" w:author="ck" w:date="2012-06-15T13:38:00Z">
        <w:r>
          <w:t>(= mere sundhed for pengene)</w:t>
        </w:r>
      </w:ins>
    </w:p>
    <w:p w:rsidR="005D5872" w:rsidRDefault="005D5872" w:rsidP="00052F68">
      <w:pPr>
        <w:rPr>
          <w:b/>
        </w:rPr>
      </w:pPr>
    </w:p>
    <w:p w:rsidR="005D5872" w:rsidRDefault="005D5872" w:rsidP="00052F68">
      <w:pPr>
        <w:rPr>
          <w:b/>
        </w:rPr>
      </w:pPr>
      <w:r>
        <w:rPr>
          <w:b/>
        </w:rPr>
        <w:t>Målgruppe</w:t>
      </w:r>
    </w:p>
    <w:p w:rsidR="005D5872" w:rsidRDefault="005D5872" w:rsidP="00052F68">
      <w:r>
        <w:t xml:space="preserve">Til dagen er følgende inviteret </w:t>
      </w:r>
    </w:p>
    <w:p w:rsidR="005D5872" w:rsidRDefault="005D5872" w:rsidP="005711AA">
      <w:pPr>
        <w:pStyle w:val="ListParagraph"/>
        <w:numPr>
          <w:ilvl w:val="0"/>
          <w:numId w:val="14"/>
          <w:numberingChange w:id="5" w:author="ck" w:date="2012-06-15T13:35:00Z" w:original=""/>
        </w:numPr>
      </w:pPr>
      <w:r w:rsidRPr="005711AA">
        <w:t>Sundhedsministere</w:t>
      </w:r>
      <w:r>
        <w:t xml:space="preserve">n </w:t>
      </w:r>
    </w:p>
    <w:p w:rsidR="005D5872" w:rsidRDefault="005D5872" w:rsidP="005711AA">
      <w:pPr>
        <w:pStyle w:val="ListParagraph"/>
        <w:numPr>
          <w:ilvl w:val="0"/>
          <w:numId w:val="14"/>
          <w:numberingChange w:id="6" w:author="ck" w:date="2012-06-15T13:35:00Z" w:original=""/>
        </w:numPr>
      </w:pPr>
      <w:r>
        <w:t xml:space="preserve">Alle folketingpartiernes sundhedsordfører </w:t>
      </w:r>
    </w:p>
    <w:p w:rsidR="005D5872" w:rsidRDefault="005D5872" w:rsidP="005711AA">
      <w:pPr>
        <w:pStyle w:val="ListParagraph"/>
        <w:numPr>
          <w:ilvl w:val="0"/>
          <w:numId w:val="14"/>
          <w:numberingChange w:id="7" w:author="ck" w:date="2012-06-15T13:35:00Z" w:original=""/>
        </w:numPr>
      </w:pPr>
      <w:r>
        <w:t xml:space="preserve">De Regionale politikere i regionerne og på Dampfærgevej  </w:t>
      </w:r>
    </w:p>
    <w:p w:rsidR="005D5872" w:rsidRDefault="005D5872" w:rsidP="005711AA">
      <w:pPr>
        <w:pStyle w:val="ListParagraph"/>
        <w:numPr>
          <w:ilvl w:val="0"/>
          <w:numId w:val="14"/>
          <w:numberingChange w:id="8" w:author="ck" w:date="2012-06-15T13:35:00Z" w:original=""/>
        </w:numPr>
      </w:pPr>
      <w:r>
        <w:t xml:space="preserve">Beslutningstagere i kommunerne </w:t>
      </w:r>
    </w:p>
    <w:p w:rsidR="005D5872" w:rsidRDefault="005D5872" w:rsidP="005711AA">
      <w:pPr>
        <w:pStyle w:val="ListParagraph"/>
        <w:numPr>
          <w:ilvl w:val="0"/>
          <w:numId w:val="14"/>
          <w:numberingChange w:id="9" w:author="ck" w:date="2012-06-15T13:35:00Z" w:original=""/>
        </w:numPr>
      </w:pPr>
      <w:r>
        <w:t>De faglige organisationer</w:t>
      </w:r>
    </w:p>
    <w:p w:rsidR="005D5872" w:rsidRDefault="005D5872" w:rsidP="005711AA">
      <w:pPr>
        <w:pStyle w:val="ListParagraph"/>
        <w:numPr>
          <w:ilvl w:val="0"/>
          <w:numId w:val="14"/>
          <w:numberingChange w:id="10" w:author="ck" w:date="2012-06-15T13:35:00Z" w:original=""/>
        </w:numPr>
      </w:pPr>
      <w:r>
        <w:t xml:space="preserve">Patientorganisationer </w:t>
      </w:r>
    </w:p>
    <w:p w:rsidR="005D5872" w:rsidRDefault="005D5872" w:rsidP="00052F68">
      <w:pPr>
        <w:rPr>
          <w:b/>
        </w:rPr>
      </w:pPr>
    </w:p>
    <w:p w:rsidR="005D5872" w:rsidRDefault="005D5872" w:rsidP="00052F68">
      <w:pPr>
        <w:rPr>
          <w:b/>
        </w:rPr>
      </w:pPr>
      <w:r>
        <w:rPr>
          <w:b/>
        </w:rPr>
        <w:t>Metode:</w:t>
      </w:r>
    </w:p>
    <w:p w:rsidR="005D5872" w:rsidRPr="00D03464" w:rsidRDefault="005D5872" w:rsidP="00052F68">
      <w:r w:rsidRPr="00D03464">
        <w:t xml:space="preserve">Der opsamles 1 max 2 særlige pointer fra hvert af de 4 oplæg. Oplægsholderne bliver bedt om at aflevere disse pointer inden dagen og vil indgå som en del af forberedelsen af de deltagende politikere. Disse pointer bringes i spil i den afsluttende </w:t>
      </w:r>
      <w:ins w:id="11" w:author="ck" w:date="2012-06-15T13:38:00Z">
        <w:r>
          <w:t>paneldebat.</w:t>
        </w:r>
      </w:ins>
    </w:p>
    <w:p w:rsidR="005D5872" w:rsidRDefault="005D5872" w:rsidP="00052F68">
      <w:pPr>
        <w:rPr>
          <w:b/>
        </w:rPr>
      </w:pPr>
    </w:p>
    <w:p w:rsidR="005D5872" w:rsidRDefault="005D5872" w:rsidP="00052F68">
      <w:pPr>
        <w:rPr>
          <w:b/>
        </w:rPr>
      </w:pPr>
      <w:r>
        <w:rPr>
          <w:b/>
        </w:rPr>
        <w:t>Sted</w:t>
      </w:r>
    </w:p>
    <w:p w:rsidR="005D5872" w:rsidRPr="00264E8F" w:rsidRDefault="005D5872" w:rsidP="00052F68">
      <w:r w:rsidRPr="00264E8F">
        <w:t>Folketings fællessal e</w:t>
      </w:r>
      <w:r>
        <w:t>ller landstingssalen afhængigt af ministerens kalender</w:t>
      </w:r>
      <w:r w:rsidRPr="00264E8F">
        <w:t xml:space="preserve"> </w:t>
      </w:r>
    </w:p>
    <w:p w:rsidR="005D5872" w:rsidRDefault="005D5872" w:rsidP="00052F68">
      <w:pPr>
        <w:rPr>
          <w:b/>
        </w:rPr>
      </w:pPr>
    </w:p>
    <w:p w:rsidR="005D5872" w:rsidRDefault="005D5872" w:rsidP="00052F68">
      <w:pPr>
        <w:rPr>
          <w:b/>
        </w:rPr>
      </w:pPr>
      <w:r>
        <w:rPr>
          <w:b/>
        </w:rPr>
        <w:t xml:space="preserve">Ordstyrer på dagen </w:t>
      </w:r>
    </w:p>
    <w:p w:rsidR="005D5872" w:rsidRPr="00264E8F" w:rsidRDefault="005D5872" w:rsidP="00052F68">
      <w:r>
        <w:t>Det er tanken at journalist Kurt Strand skal lede dagen</w:t>
      </w:r>
    </w:p>
    <w:p w:rsidR="005D5872" w:rsidRDefault="005D5872" w:rsidP="00052F68">
      <w:pPr>
        <w:rPr>
          <w:b/>
        </w:rPr>
      </w:pPr>
    </w:p>
    <w:p w:rsidR="005D5872" w:rsidRDefault="005D5872" w:rsidP="00052F68">
      <w:pPr>
        <w:rPr>
          <w:b/>
        </w:rPr>
      </w:pPr>
      <w:r w:rsidRPr="005711AA">
        <w:rPr>
          <w:b/>
        </w:rPr>
        <w:t>Program:</w:t>
      </w:r>
    </w:p>
    <w:p w:rsidR="005D5872" w:rsidRDefault="005D5872" w:rsidP="00052F68">
      <w:pPr>
        <w:rPr>
          <w:b/>
        </w:rPr>
      </w:pPr>
    </w:p>
    <w:p w:rsidR="005D5872" w:rsidRDefault="005D5872" w:rsidP="000D407D">
      <w:pPr>
        <w:rPr>
          <w:b/>
        </w:rPr>
      </w:pPr>
      <w:r>
        <w:rPr>
          <w:b/>
        </w:rPr>
        <w:t xml:space="preserve">10.00: Velkomst v. formand xx </w:t>
      </w:r>
    </w:p>
    <w:p w:rsidR="005D5872" w:rsidRPr="000D407D" w:rsidRDefault="005D5872" w:rsidP="000D407D">
      <w:pPr>
        <w:pStyle w:val="ListParagraph"/>
        <w:numPr>
          <w:ilvl w:val="0"/>
          <w:numId w:val="17"/>
          <w:numberingChange w:id="12" w:author="ck" w:date="2012-06-15T13:35:00Z" w:original=""/>
        </w:numPr>
        <w:rPr>
          <w:b/>
        </w:rPr>
      </w:pPr>
      <w:r>
        <w:t>Problemstillinger</w:t>
      </w:r>
    </w:p>
    <w:p w:rsidR="005D5872" w:rsidRPr="000D407D" w:rsidRDefault="005D5872" w:rsidP="000D407D">
      <w:pPr>
        <w:pStyle w:val="ListParagraph"/>
        <w:numPr>
          <w:ilvl w:val="0"/>
          <w:numId w:val="17"/>
          <w:numberingChange w:id="13" w:author="ck" w:date="2012-06-15T13:35:00Z" w:original=""/>
        </w:numPr>
        <w:rPr>
          <w:b/>
        </w:rPr>
      </w:pPr>
      <w:r>
        <w:t xml:space="preserve">Dilemmaer </w:t>
      </w:r>
    </w:p>
    <w:p w:rsidR="005D5872" w:rsidRPr="000D407D" w:rsidRDefault="005D5872" w:rsidP="000D407D">
      <w:pPr>
        <w:pStyle w:val="ListParagraph"/>
        <w:numPr>
          <w:ilvl w:val="0"/>
          <w:numId w:val="17"/>
          <w:numberingChange w:id="14" w:author="ck" w:date="2012-06-15T13:35:00Z" w:original=""/>
        </w:numPr>
      </w:pPr>
      <w:r>
        <w:t>Styringsinstrumenter, kvalitet og faglighed</w:t>
      </w:r>
    </w:p>
    <w:p w:rsidR="005D5872" w:rsidRDefault="005D5872" w:rsidP="000D407D">
      <w:pPr>
        <w:pStyle w:val="ListParagraph"/>
        <w:numPr>
          <w:ilvl w:val="0"/>
          <w:numId w:val="17"/>
          <w:numberingChange w:id="15" w:author="ck" w:date="2012-06-15T13:35:00Z" w:original=""/>
        </w:numPr>
      </w:pPr>
      <w:r w:rsidRPr="000D407D">
        <w:t>Incitamenter for reorganisering</w:t>
      </w:r>
    </w:p>
    <w:p w:rsidR="005D5872" w:rsidRPr="000D407D" w:rsidRDefault="005D5872" w:rsidP="00052F68">
      <w:pPr>
        <w:pStyle w:val="ListParagraph"/>
        <w:numPr>
          <w:ilvl w:val="0"/>
          <w:numId w:val="17"/>
          <w:numberingChange w:id="16" w:author="ck" w:date="2012-06-15T13:35:00Z" w:original=""/>
        </w:numPr>
        <w:rPr>
          <w:b/>
        </w:rPr>
      </w:pPr>
      <w:r>
        <w:t>Regeringsgrundlagets visioner</w:t>
      </w:r>
    </w:p>
    <w:p w:rsidR="005D5872" w:rsidRDefault="005D5872" w:rsidP="000D407D">
      <w:pPr>
        <w:pStyle w:val="ListParagraph"/>
        <w:numPr>
          <w:ilvl w:val="0"/>
          <w:numId w:val="17"/>
          <w:numberingChange w:id="17" w:author="ck" w:date="2012-06-15T13:35:00Z" w:original=""/>
        </w:numPr>
      </w:pPr>
      <w:r>
        <w:t>Præcisering af udfordringer og dagens kontekst</w:t>
      </w:r>
    </w:p>
    <w:p w:rsidR="005D5872" w:rsidRPr="000D407D" w:rsidRDefault="005D5872" w:rsidP="000D407D">
      <w:pPr>
        <w:pStyle w:val="ListParagraph"/>
        <w:ind w:left="1575"/>
        <w:rPr>
          <w:b/>
        </w:rPr>
      </w:pPr>
    </w:p>
    <w:p w:rsidR="005D5872" w:rsidRDefault="005D5872" w:rsidP="000D407D">
      <w:pPr>
        <w:rPr>
          <w:b/>
        </w:rPr>
      </w:pPr>
      <w:r w:rsidRPr="000D407D">
        <w:rPr>
          <w:b/>
        </w:rPr>
        <w:t>10.20: De aktuelle udfordringer</w:t>
      </w:r>
      <w:r>
        <w:rPr>
          <w:b/>
        </w:rPr>
        <w:t>, v. Jes Søgaard, DSI</w:t>
      </w:r>
    </w:p>
    <w:p w:rsidR="005D5872" w:rsidRPr="000D407D" w:rsidRDefault="005D5872" w:rsidP="000D407D">
      <w:pPr>
        <w:pStyle w:val="ListParagraph"/>
        <w:numPr>
          <w:ilvl w:val="0"/>
          <w:numId w:val="18"/>
          <w:numberingChange w:id="18" w:author="ck" w:date="2012-06-15T13:35:00Z" w:original=""/>
        </w:numPr>
      </w:pPr>
      <w:r w:rsidRPr="000D407D">
        <w:t>Større efterspørgsel og flere ældre</w:t>
      </w:r>
    </w:p>
    <w:p w:rsidR="005D5872" w:rsidRPr="00264E8F" w:rsidRDefault="005D5872" w:rsidP="00264E8F">
      <w:pPr>
        <w:pStyle w:val="ListParagraph"/>
        <w:numPr>
          <w:ilvl w:val="0"/>
          <w:numId w:val="15"/>
          <w:numberingChange w:id="19" w:author="ck" w:date="2012-06-15T13:35:00Z" w:original=""/>
        </w:numPr>
      </w:pPr>
      <w:r w:rsidRPr="00264E8F">
        <w:t>Den økonomiske opbremsning</w:t>
      </w:r>
    </w:p>
    <w:p w:rsidR="005D5872" w:rsidRDefault="005D5872" w:rsidP="00264E8F">
      <w:pPr>
        <w:pStyle w:val="ListParagraph"/>
        <w:numPr>
          <w:ilvl w:val="0"/>
          <w:numId w:val="15"/>
          <w:numberingChange w:id="20" w:author="ck" w:date="2012-06-15T13:35:00Z" w:original=""/>
        </w:numPr>
      </w:pPr>
      <w:r w:rsidRPr="00264E8F">
        <w:t>Folkesundheden i lyset af opbremsning på sundhedstilbud</w:t>
      </w:r>
      <w:r>
        <w:t xml:space="preserve"> og ulighed i sundhed</w:t>
      </w:r>
    </w:p>
    <w:p w:rsidR="005D5872" w:rsidRDefault="005D5872" w:rsidP="00264E8F"/>
    <w:p w:rsidR="005D5872" w:rsidRPr="00264E8F" w:rsidRDefault="005D5872" w:rsidP="00264E8F">
      <w:pPr>
        <w:rPr>
          <w:b/>
        </w:rPr>
      </w:pPr>
      <w:r>
        <w:rPr>
          <w:b/>
        </w:rPr>
        <w:t xml:space="preserve">10.50: </w:t>
      </w:r>
      <w:r w:rsidRPr="00264E8F">
        <w:rPr>
          <w:b/>
        </w:rPr>
        <w:t>Nye Styringsværktøjer og internationale erfaringer, v. Michael Beck, SDU</w:t>
      </w:r>
    </w:p>
    <w:p w:rsidR="005D5872" w:rsidRDefault="005D5872" w:rsidP="00264E8F">
      <w:pPr>
        <w:pStyle w:val="ListParagraph"/>
        <w:numPr>
          <w:ilvl w:val="0"/>
          <w:numId w:val="16"/>
          <w:numberingChange w:id="21" w:author="ck" w:date="2012-06-15T13:35:00Z" w:original=""/>
        </w:numPr>
      </w:pPr>
      <w:r>
        <w:t>Præsentation af nyeste forskning</w:t>
      </w:r>
    </w:p>
    <w:p w:rsidR="005D5872" w:rsidRDefault="005D5872" w:rsidP="00264E8F">
      <w:pPr>
        <w:pStyle w:val="ListParagraph"/>
        <w:numPr>
          <w:ilvl w:val="0"/>
          <w:numId w:val="16"/>
          <w:numberingChange w:id="22" w:author="ck" w:date="2012-06-15T13:35:00Z" w:original=""/>
        </w:numPr>
      </w:pPr>
      <w:r>
        <w:t xml:space="preserve">Mulige veje at gå </w:t>
      </w:r>
    </w:p>
    <w:p w:rsidR="005D5872" w:rsidRDefault="005D5872" w:rsidP="00264E8F">
      <w:pPr>
        <w:pStyle w:val="ListParagraph"/>
        <w:numPr>
          <w:ilvl w:val="0"/>
          <w:numId w:val="16"/>
          <w:numberingChange w:id="23" w:author="ck" w:date="2012-06-15T13:35:00Z" w:original=""/>
        </w:numPr>
      </w:pPr>
      <w:r>
        <w:t>Bedre sikring af styring på flere parametre</w:t>
      </w:r>
    </w:p>
    <w:p w:rsidR="005D5872" w:rsidRDefault="005D5872" w:rsidP="00264E8F"/>
    <w:p w:rsidR="005D5872" w:rsidRDefault="005D5872" w:rsidP="000D407D">
      <w:pPr>
        <w:rPr>
          <w:b/>
        </w:rPr>
      </w:pPr>
      <w:r w:rsidRPr="00264E8F">
        <w:rPr>
          <w:b/>
        </w:rPr>
        <w:t>1</w:t>
      </w:r>
      <w:r>
        <w:rPr>
          <w:b/>
        </w:rPr>
        <w:t>1</w:t>
      </w:r>
      <w:r w:rsidRPr="00264E8F">
        <w:rPr>
          <w:b/>
        </w:rPr>
        <w:t>.</w:t>
      </w:r>
      <w:r>
        <w:rPr>
          <w:b/>
        </w:rPr>
        <w:t>20</w:t>
      </w:r>
      <w:r w:rsidRPr="00264E8F">
        <w:rPr>
          <w:b/>
        </w:rPr>
        <w:t>:</w:t>
      </w:r>
      <w:r>
        <w:rPr>
          <w:b/>
        </w:rPr>
        <w:t xml:space="preserve"> Faglighed og kvalitet i lyset af økonomisk styringsfokus, Leif Vestergaard, dir. Kræftens bekæmpelse</w:t>
      </w:r>
    </w:p>
    <w:p w:rsidR="005D5872" w:rsidRDefault="005D5872" w:rsidP="000D407D">
      <w:pPr>
        <w:pStyle w:val="ListParagraph"/>
        <w:numPr>
          <w:ilvl w:val="0"/>
          <w:numId w:val="19"/>
          <w:numberingChange w:id="24" w:author="ck" w:date="2012-06-15T13:35:00Z" w:original=""/>
        </w:numPr>
      </w:pPr>
      <w:r>
        <w:t xml:space="preserve">Kvalitet </w:t>
      </w:r>
    </w:p>
    <w:p w:rsidR="005D5872" w:rsidRDefault="005D5872" w:rsidP="000D407D">
      <w:pPr>
        <w:pStyle w:val="ListParagraph"/>
        <w:numPr>
          <w:ilvl w:val="0"/>
          <w:numId w:val="19"/>
          <w:numberingChange w:id="25" w:author="ck" w:date="2012-06-15T13:35:00Z" w:original=""/>
        </w:numPr>
      </w:pPr>
      <w:r>
        <w:t>Kontinuitet og sammenhæng i sundhed</w:t>
      </w:r>
    </w:p>
    <w:p w:rsidR="005D5872" w:rsidRDefault="005D5872" w:rsidP="000D407D">
      <w:pPr>
        <w:pStyle w:val="ListParagraph"/>
        <w:numPr>
          <w:ilvl w:val="0"/>
          <w:numId w:val="19"/>
          <w:numberingChange w:id="26" w:author="ck" w:date="2012-06-15T13:35:00Z" w:original=""/>
        </w:numPr>
      </w:pPr>
      <w:r>
        <w:t xml:space="preserve">Faglig ledelse kontra økonomisk ledelse  </w:t>
      </w:r>
    </w:p>
    <w:p w:rsidR="005D5872" w:rsidRDefault="005D5872" w:rsidP="000D407D">
      <w:pPr>
        <w:pStyle w:val="ListParagraph"/>
        <w:numPr>
          <w:ilvl w:val="0"/>
          <w:numId w:val="19"/>
          <w:numberingChange w:id="27" w:author="ck" w:date="2012-06-15T13:35:00Z" w:original=""/>
        </w:numPr>
      </w:pPr>
      <w:r>
        <w:t xml:space="preserve">National strategi </w:t>
      </w:r>
    </w:p>
    <w:p w:rsidR="005D5872" w:rsidRPr="000D407D" w:rsidRDefault="005D5872" w:rsidP="000D407D">
      <w:pPr>
        <w:pStyle w:val="ListParagraph"/>
        <w:numPr>
          <w:ilvl w:val="0"/>
          <w:numId w:val="19"/>
          <w:numberingChange w:id="28" w:author="ck" w:date="2012-06-15T13:35:00Z" w:original=""/>
        </w:numPr>
      </w:pPr>
      <w:r w:rsidRPr="000D407D">
        <w:t xml:space="preserve">Folkesundhed </w:t>
      </w:r>
    </w:p>
    <w:p w:rsidR="005D5872" w:rsidRPr="000D407D" w:rsidRDefault="005D5872" w:rsidP="000D407D">
      <w:pPr>
        <w:pStyle w:val="ListParagraph"/>
        <w:numPr>
          <w:ilvl w:val="0"/>
          <w:numId w:val="19"/>
          <w:numberingChange w:id="29" w:author="ck" w:date="2012-06-15T13:35:00Z" w:original=""/>
        </w:numPr>
      </w:pPr>
      <w:r w:rsidRPr="000D407D">
        <w:t>Nationale erfaringer og styringsmekanismer</w:t>
      </w:r>
    </w:p>
    <w:p w:rsidR="005D5872" w:rsidRDefault="005D5872" w:rsidP="00264E8F"/>
    <w:p w:rsidR="005D5872" w:rsidRPr="000D407D" w:rsidRDefault="005D5872" w:rsidP="00264E8F">
      <w:pPr>
        <w:rPr>
          <w:b/>
        </w:rPr>
      </w:pPr>
      <w:r w:rsidRPr="000D407D">
        <w:rPr>
          <w:b/>
        </w:rPr>
        <w:t>12.00: frokost.</w:t>
      </w:r>
    </w:p>
    <w:p w:rsidR="005D5872" w:rsidRPr="00264E8F" w:rsidRDefault="005D5872" w:rsidP="00052F68"/>
    <w:p w:rsidR="005D5872" w:rsidRDefault="005D5872" w:rsidP="00052F68">
      <w:pPr>
        <w:rPr>
          <w:b/>
        </w:rPr>
      </w:pPr>
      <w:r>
        <w:rPr>
          <w:b/>
        </w:rPr>
        <w:t>12.30: Aktuelle ledelsesmæssige udfordringer v. sygehusledelse xxxx</w:t>
      </w:r>
    </w:p>
    <w:p w:rsidR="005D5872" w:rsidRPr="00D03464" w:rsidRDefault="005D5872" w:rsidP="00D03464">
      <w:pPr>
        <w:pStyle w:val="ListParagraph"/>
        <w:numPr>
          <w:ilvl w:val="0"/>
          <w:numId w:val="20"/>
          <w:numberingChange w:id="30" w:author="ck" w:date="2012-06-15T13:35:00Z" w:original=""/>
        </w:numPr>
      </w:pPr>
      <w:r w:rsidRPr="00D03464">
        <w:t>Økonomistyring</w:t>
      </w:r>
    </w:p>
    <w:p w:rsidR="005D5872" w:rsidRPr="00D03464" w:rsidRDefault="005D5872" w:rsidP="00D03464">
      <w:pPr>
        <w:pStyle w:val="ListParagraph"/>
        <w:numPr>
          <w:ilvl w:val="0"/>
          <w:numId w:val="20"/>
          <w:numberingChange w:id="31" w:author="ck" w:date="2012-06-15T13:35:00Z" w:original=""/>
        </w:numPr>
      </w:pPr>
      <w:r w:rsidRPr="00D03464">
        <w:t>Kvalitet</w:t>
      </w:r>
    </w:p>
    <w:p w:rsidR="005D5872" w:rsidRPr="00D03464" w:rsidRDefault="005D5872" w:rsidP="00D03464">
      <w:pPr>
        <w:pStyle w:val="ListParagraph"/>
        <w:numPr>
          <w:ilvl w:val="0"/>
          <w:numId w:val="20"/>
          <w:numberingChange w:id="32" w:author="ck" w:date="2012-06-15T13:35:00Z" w:original=""/>
        </w:numPr>
      </w:pPr>
      <w:r w:rsidRPr="00D03464">
        <w:t>faglighed</w:t>
      </w:r>
    </w:p>
    <w:p w:rsidR="005D5872" w:rsidRPr="00D03464" w:rsidRDefault="005D5872" w:rsidP="00D03464">
      <w:pPr>
        <w:pStyle w:val="ListParagraph"/>
        <w:numPr>
          <w:ilvl w:val="0"/>
          <w:numId w:val="20"/>
          <w:numberingChange w:id="33" w:author="ck" w:date="2012-06-15T13:35:00Z" w:original=""/>
        </w:numPr>
      </w:pPr>
      <w:r w:rsidRPr="00D03464">
        <w:t>Kontinuitet</w:t>
      </w:r>
    </w:p>
    <w:p w:rsidR="005D5872" w:rsidRDefault="005D5872" w:rsidP="00052F68">
      <w:r w:rsidRPr="00D03464">
        <w:t xml:space="preserve">  </w:t>
      </w:r>
    </w:p>
    <w:p w:rsidR="005D5872" w:rsidRDefault="005D5872" w:rsidP="00052F68"/>
    <w:p w:rsidR="005D5872" w:rsidRPr="00D03464" w:rsidRDefault="005D5872" w:rsidP="00052F68">
      <w:pPr>
        <w:rPr>
          <w:b/>
        </w:rPr>
      </w:pPr>
      <w:r w:rsidRPr="00D03464">
        <w:rPr>
          <w:b/>
        </w:rPr>
        <w:t>13.15: Sundhedsminister Astrid Krag taler</w:t>
      </w:r>
    </w:p>
    <w:p w:rsidR="005D5872" w:rsidRDefault="005D5872" w:rsidP="00052F68"/>
    <w:p w:rsidR="005D5872" w:rsidRPr="00D03464" w:rsidRDefault="005D5872" w:rsidP="00052F68">
      <w:pPr>
        <w:rPr>
          <w:b/>
        </w:rPr>
      </w:pPr>
      <w:r w:rsidRPr="00D03464">
        <w:rPr>
          <w:b/>
        </w:rPr>
        <w:t xml:space="preserve">13.30: Spørgsmål til ministeren </w:t>
      </w:r>
    </w:p>
    <w:p w:rsidR="005D5872" w:rsidRDefault="005D5872" w:rsidP="00052F68"/>
    <w:p w:rsidR="005D5872" w:rsidRDefault="005D5872" w:rsidP="00052F68">
      <w:pPr>
        <w:rPr>
          <w:b/>
        </w:rPr>
      </w:pPr>
      <w:r w:rsidRPr="00D03464">
        <w:rPr>
          <w:b/>
        </w:rPr>
        <w:t xml:space="preserve">13.45: Debat med panel bestående af organisationernes politikere og </w:t>
      </w:r>
      <w:r>
        <w:rPr>
          <w:b/>
        </w:rPr>
        <w:t>S</w:t>
      </w:r>
      <w:r w:rsidRPr="00D03464">
        <w:rPr>
          <w:b/>
        </w:rPr>
        <w:t>undhedsmin</w:t>
      </w:r>
      <w:r>
        <w:rPr>
          <w:b/>
        </w:rPr>
        <w:t>i</w:t>
      </w:r>
      <w:r w:rsidRPr="00D03464">
        <w:rPr>
          <w:b/>
        </w:rPr>
        <w:t>steren</w:t>
      </w:r>
    </w:p>
    <w:p w:rsidR="005D5872" w:rsidRPr="00D03464" w:rsidRDefault="005D5872" w:rsidP="00D03464">
      <w:pPr>
        <w:pStyle w:val="ListParagraph"/>
        <w:numPr>
          <w:ilvl w:val="0"/>
          <w:numId w:val="21"/>
          <w:numberingChange w:id="34" w:author="ck" w:date="2012-06-15T13:35:00Z" w:original=""/>
        </w:numPr>
      </w:pPr>
      <w:r w:rsidRPr="00D03464">
        <w:t>Oplægsholdere er stand by for at kvalificere debatten</w:t>
      </w:r>
    </w:p>
    <w:p w:rsidR="005D5872" w:rsidRPr="00D03464" w:rsidRDefault="005D5872" w:rsidP="00D03464">
      <w:pPr>
        <w:pStyle w:val="ListParagraph"/>
        <w:numPr>
          <w:ilvl w:val="0"/>
          <w:numId w:val="21"/>
          <w:numberingChange w:id="35" w:author="ck" w:date="2012-06-15T13:35:00Z" w:original=""/>
        </w:numPr>
        <w:rPr>
          <w:b/>
        </w:rPr>
      </w:pPr>
      <w:r w:rsidRPr="00D03464">
        <w:t>Salen kan eventuelt bidrage</w:t>
      </w:r>
      <w:r>
        <w:rPr>
          <w:b/>
        </w:rPr>
        <w:t xml:space="preserve"> </w:t>
      </w:r>
    </w:p>
    <w:p w:rsidR="005D5872" w:rsidRDefault="005D5872" w:rsidP="00052F68">
      <w:pPr>
        <w:rPr>
          <w:b/>
        </w:rPr>
      </w:pPr>
    </w:p>
    <w:p w:rsidR="005D5872" w:rsidRDefault="005D5872" w:rsidP="00052F68">
      <w:pPr>
        <w:rPr>
          <w:b/>
        </w:rPr>
      </w:pPr>
      <w:r>
        <w:rPr>
          <w:b/>
        </w:rPr>
        <w:t xml:space="preserve">14. 45 afslutning v. formand </w:t>
      </w:r>
    </w:p>
    <w:p w:rsidR="005D5872" w:rsidRDefault="005D5872" w:rsidP="00D03464">
      <w:pPr>
        <w:pStyle w:val="ListParagraph"/>
        <w:numPr>
          <w:ilvl w:val="0"/>
          <w:numId w:val="22"/>
          <w:numberingChange w:id="36" w:author="ck" w:date="2012-06-15T13:35:00Z" w:original=""/>
        </w:numPr>
      </w:pPr>
      <w:r w:rsidRPr="00D03464">
        <w:t>Organisationerne byder ind med deres arbejde med nye styringsformer</w:t>
      </w:r>
      <w:ins w:id="37" w:author="ck" w:date="2012-06-15T13:40:00Z">
        <w:r>
          <w:t xml:space="preserve"> – er det ikke synd, at dette først kommer så sent? </w:t>
        </w:r>
      </w:ins>
    </w:p>
    <w:p w:rsidR="005D5872" w:rsidRDefault="005D5872" w:rsidP="00D03464"/>
    <w:p w:rsidR="005D5872" w:rsidRDefault="005D5872" w:rsidP="00D03464"/>
    <w:p w:rsidR="005D5872" w:rsidRDefault="005D5872" w:rsidP="00D03464">
      <w:r>
        <w:t>Oplægsholderne bliver alle bedt om at overveje om der er særlige elementer der, ud over de aktuelle udfordringer, styringsinstrumenter/mekanismer og incitamenter, skal understreges i forhold til:</w:t>
      </w:r>
    </w:p>
    <w:p w:rsidR="005D5872" w:rsidRDefault="005D5872" w:rsidP="00D03464">
      <w:pPr>
        <w:pStyle w:val="ListParagraph"/>
        <w:numPr>
          <w:ilvl w:val="0"/>
          <w:numId w:val="22"/>
          <w:numberingChange w:id="38" w:author="ck" w:date="2012-06-15T13:35:00Z" w:original=""/>
        </w:numPr>
      </w:pPr>
      <w:r>
        <w:t>Regeringsgrundlaget</w:t>
      </w:r>
    </w:p>
    <w:p w:rsidR="005D5872" w:rsidRDefault="005D5872" w:rsidP="00D03464">
      <w:pPr>
        <w:pStyle w:val="ListParagraph"/>
        <w:numPr>
          <w:ilvl w:val="0"/>
          <w:numId w:val="22"/>
          <w:numberingChange w:id="39" w:author="ck" w:date="2012-06-15T13:35:00Z" w:original=""/>
        </w:numPr>
      </w:pPr>
      <w:r>
        <w:t>20-20 samarbejdet</w:t>
      </w:r>
    </w:p>
    <w:p w:rsidR="005D5872" w:rsidRDefault="005D5872" w:rsidP="00D03464">
      <w:pPr>
        <w:pStyle w:val="ListParagraph"/>
        <w:numPr>
          <w:ilvl w:val="0"/>
          <w:numId w:val="22"/>
          <w:numberingChange w:id="40" w:author="ck" w:date="2012-06-15T13:35:00Z" w:original=""/>
        </w:numPr>
      </w:pPr>
      <w:r>
        <w:t>Kvalitetsreformen</w:t>
      </w:r>
    </w:p>
    <w:p w:rsidR="005D5872" w:rsidRPr="00D03464" w:rsidRDefault="005D5872" w:rsidP="00D03464">
      <w:pPr>
        <w:pStyle w:val="ListParagraph"/>
        <w:numPr>
          <w:ilvl w:val="0"/>
          <w:numId w:val="22"/>
          <w:numberingChange w:id="41" w:author="ck" w:date="2012-06-15T13:35:00Z" w:original=""/>
        </w:numPr>
      </w:pPr>
      <w:r>
        <w:t>Andet ?</w:t>
      </w:r>
    </w:p>
    <w:sectPr w:rsidR="005D5872" w:rsidRPr="00D03464" w:rsidSect="00823E3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0522C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E4C4AE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82AD6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758AA1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822CD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D9AD9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A00E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EE8B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F00DE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BCA5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103C28"/>
    <w:multiLevelType w:val="hybridMultilevel"/>
    <w:tmpl w:val="1304D7E0"/>
    <w:lvl w:ilvl="0" w:tplc="040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1">
    <w:nsid w:val="16520F93"/>
    <w:multiLevelType w:val="hybridMultilevel"/>
    <w:tmpl w:val="3738C46E"/>
    <w:lvl w:ilvl="0" w:tplc="040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2">
    <w:nsid w:val="1D477100"/>
    <w:multiLevelType w:val="hybridMultilevel"/>
    <w:tmpl w:val="D3B20B7C"/>
    <w:lvl w:ilvl="0" w:tplc="040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3">
    <w:nsid w:val="201B60B0"/>
    <w:multiLevelType w:val="hybridMultilevel"/>
    <w:tmpl w:val="2AD8EFB6"/>
    <w:lvl w:ilvl="0" w:tplc="040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4">
    <w:nsid w:val="21C1265E"/>
    <w:multiLevelType w:val="hybridMultilevel"/>
    <w:tmpl w:val="419C534C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A1F4B86"/>
    <w:multiLevelType w:val="hybridMultilevel"/>
    <w:tmpl w:val="4B30E9E8"/>
    <w:lvl w:ilvl="0" w:tplc="040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6">
    <w:nsid w:val="4FB10C37"/>
    <w:multiLevelType w:val="hybridMultilevel"/>
    <w:tmpl w:val="B538B882"/>
    <w:lvl w:ilvl="0" w:tplc="040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7">
    <w:nsid w:val="50772BC1"/>
    <w:multiLevelType w:val="hybridMultilevel"/>
    <w:tmpl w:val="7E6ECF0A"/>
    <w:lvl w:ilvl="0" w:tplc="040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8">
    <w:nsid w:val="5EB50E42"/>
    <w:multiLevelType w:val="hybridMultilevel"/>
    <w:tmpl w:val="65DAD2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D37E9"/>
    <w:multiLevelType w:val="multilevel"/>
    <w:tmpl w:val="7AF814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851"/>
      </w:pPr>
      <w:rPr>
        <w:rFonts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567"/>
      </w:pPr>
      <w:rPr>
        <w:rFonts w:cs="Times New Roman" w:hint="default"/>
        <w:b w:val="0"/>
      </w:rPr>
    </w:lvl>
    <w:lvl w:ilvl="3">
      <w:start w:val="1"/>
      <w:numFmt w:val="decimal"/>
      <w:lvlRestart w:val="0"/>
      <w:lvlText w:val="%41.1"/>
      <w:lvlJc w:val="left"/>
      <w:pPr>
        <w:tabs>
          <w:tab w:val="num" w:pos="1418"/>
        </w:tabs>
        <w:ind w:left="1418" w:hanging="851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9"/>
  </w:num>
  <w:num w:numId="13">
    <w:abstractNumId w:val="19"/>
  </w:num>
  <w:num w:numId="14">
    <w:abstractNumId w:val="18"/>
  </w:num>
  <w:num w:numId="15">
    <w:abstractNumId w:val="10"/>
  </w:num>
  <w:num w:numId="16">
    <w:abstractNumId w:val="17"/>
  </w:num>
  <w:num w:numId="17">
    <w:abstractNumId w:val="16"/>
  </w:num>
  <w:num w:numId="18">
    <w:abstractNumId w:val="14"/>
  </w:num>
  <w:num w:numId="19">
    <w:abstractNumId w:val="12"/>
  </w:num>
  <w:num w:numId="20">
    <w:abstractNumId w:val="11"/>
  </w:num>
  <w:num w:numId="21">
    <w:abstractNumId w:val="13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stylePaneFormatFilter w:val="3F01"/>
  <w:trackRevisions/>
  <w:defaultTabStop w:val="851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11AA"/>
    <w:rsid w:val="00052F68"/>
    <w:rsid w:val="000D407D"/>
    <w:rsid w:val="00105096"/>
    <w:rsid w:val="001228A8"/>
    <w:rsid w:val="00145612"/>
    <w:rsid w:val="00146EEB"/>
    <w:rsid w:val="00165F68"/>
    <w:rsid w:val="00172EE0"/>
    <w:rsid w:val="001B174C"/>
    <w:rsid w:val="002270A9"/>
    <w:rsid w:val="002424EE"/>
    <w:rsid w:val="00242B19"/>
    <w:rsid w:val="00264E8F"/>
    <w:rsid w:val="002676F7"/>
    <w:rsid w:val="002C7C52"/>
    <w:rsid w:val="002D2960"/>
    <w:rsid w:val="002E231C"/>
    <w:rsid w:val="002E7964"/>
    <w:rsid w:val="00340F1C"/>
    <w:rsid w:val="00344165"/>
    <w:rsid w:val="00381849"/>
    <w:rsid w:val="003824AF"/>
    <w:rsid w:val="003E3D9F"/>
    <w:rsid w:val="003E6943"/>
    <w:rsid w:val="003F4780"/>
    <w:rsid w:val="004262CA"/>
    <w:rsid w:val="00475CAC"/>
    <w:rsid w:val="005253AB"/>
    <w:rsid w:val="00553247"/>
    <w:rsid w:val="00557955"/>
    <w:rsid w:val="005711AA"/>
    <w:rsid w:val="005B42BD"/>
    <w:rsid w:val="005D5872"/>
    <w:rsid w:val="005E7122"/>
    <w:rsid w:val="005F0F33"/>
    <w:rsid w:val="0061614C"/>
    <w:rsid w:val="006509BE"/>
    <w:rsid w:val="006542CB"/>
    <w:rsid w:val="00665F25"/>
    <w:rsid w:val="00670D19"/>
    <w:rsid w:val="006A7544"/>
    <w:rsid w:val="006C5193"/>
    <w:rsid w:val="00702673"/>
    <w:rsid w:val="0071516C"/>
    <w:rsid w:val="00717F21"/>
    <w:rsid w:val="00724E5A"/>
    <w:rsid w:val="0075739A"/>
    <w:rsid w:val="007922A1"/>
    <w:rsid w:val="007A47AC"/>
    <w:rsid w:val="007E37AE"/>
    <w:rsid w:val="00823E3E"/>
    <w:rsid w:val="008627EC"/>
    <w:rsid w:val="008737FF"/>
    <w:rsid w:val="009A2150"/>
    <w:rsid w:val="009D2560"/>
    <w:rsid w:val="00A001AA"/>
    <w:rsid w:val="00A03B4B"/>
    <w:rsid w:val="00A05C55"/>
    <w:rsid w:val="00A05ECE"/>
    <w:rsid w:val="00A1308F"/>
    <w:rsid w:val="00A175F8"/>
    <w:rsid w:val="00A65446"/>
    <w:rsid w:val="00A8430E"/>
    <w:rsid w:val="00B22C5D"/>
    <w:rsid w:val="00B24E5C"/>
    <w:rsid w:val="00B916EA"/>
    <w:rsid w:val="00BA10E4"/>
    <w:rsid w:val="00BB255F"/>
    <w:rsid w:val="00BF0F42"/>
    <w:rsid w:val="00BF698D"/>
    <w:rsid w:val="00C37632"/>
    <w:rsid w:val="00C42C1F"/>
    <w:rsid w:val="00C444BA"/>
    <w:rsid w:val="00C53F0C"/>
    <w:rsid w:val="00C56D29"/>
    <w:rsid w:val="00C666EB"/>
    <w:rsid w:val="00C94AD0"/>
    <w:rsid w:val="00CA2532"/>
    <w:rsid w:val="00CD1D1E"/>
    <w:rsid w:val="00CF6399"/>
    <w:rsid w:val="00D03464"/>
    <w:rsid w:val="00D034BF"/>
    <w:rsid w:val="00D267F7"/>
    <w:rsid w:val="00D26B19"/>
    <w:rsid w:val="00D8510B"/>
    <w:rsid w:val="00DB15F2"/>
    <w:rsid w:val="00DF21EC"/>
    <w:rsid w:val="00DF48A5"/>
    <w:rsid w:val="00E02B37"/>
    <w:rsid w:val="00E22B9A"/>
    <w:rsid w:val="00E25FD3"/>
    <w:rsid w:val="00E54AF3"/>
    <w:rsid w:val="00E648F8"/>
    <w:rsid w:val="00E92D7D"/>
    <w:rsid w:val="00E97C41"/>
    <w:rsid w:val="00ED152A"/>
    <w:rsid w:val="00EE776A"/>
    <w:rsid w:val="00F0709E"/>
    <w:rsid w:val="00F15382"/>
    <w:rsid w:val="00FD7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E4"/>
    <w:rPr>
      <w:rFonts w:ascii="Palatino Linotype" w:hAnsi="Palatino Linotype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A10E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542CB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A10E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666EB"/>
    <w:pPr>
      <w:keepNext/>
      <w:spacing w:before="240" w:after="60"/>
      <w:outlineLvl w:val="3"/>
    </w:pPr>
    <w:rPr>
      <w:b/>
      <w:bCs/>
      <w:sz w:val="26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23E3E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666E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C666E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823E3E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3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3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0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03A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03A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03A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03A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03A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semiHidden/>
    <w:rsid w:val="006C519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303A"/>
    <w:rPr>
      <w:rFonts w:ascii="Palatino Linotype" w:hAnsi="Palatino Linotype"/>
      <w:szCs w:val="24"/>
    </w:rPr>
  </w:style>
  <w:style w:type="paragraph" w:styleId="Header">
    <w:name w:val="header"/>
    <w:basedOn w:val="Normal"/>
    <w:link w:val="HeaderChar"/>
    <w:uiPriority w:val="99"/>
    <w:semiHidden/>
    <w:rsid w:val="003E694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03A"/>
    <w:rPr>
      <w:rFonts w:ascii="Palatino Linotype" w:hAnsi="Palatino Linotype"/>
      <w:szCs w:val="24"/>
    </w:rPr>
  </w:style>
  <w:style w:type="paragraph" w:customStyle="1" w:styleId="Bilagstegn">
    <w:name w:val="Bilagstegn"/>
    <w:basedOn w:val="Normal"/>
    <w:next w:val="Normal"/>
    <w:uiPriority w:val="99"/>
    <w:rsid w:val="00C37632"/>
    <w:pPr>
      <w:ind w:hanging="851"/>
    </w:pPr>
  </w:style>
  <w:style w:type="paragraph" w:styleId="ListParagraph">
    <w:name w:val="List Paragraph"/>
    <w:basedOn w:val="Normal"/>
    <w:uiPriority w:val="99"/>
    <w:qFormat/>
    <w:rsid w:val="005711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421</Words>
  <Characters>2571</Characters>
  <Application>Microsoft Office Outlook</Application>
  <DocSecurity>0</DocSecurity>
  <Lines>0</Lines>
  <Paragraphs>0</Paragraphs>
  <ScaleCrop>false</ScaleCrop>
  <Company>DSR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Udkast til program for temadag/konference  i sygehussamarbejdet</dc:title>
  <dc:subject/>
  <dc:creator>Hans Jessen/SHK</dc:creator>
  <cp:keywords/>
  <dc:description/>
  <cp:lastModifiedBy>ck</cp:lastModifiedBy>
  <cp:revision>2</cp:revision>
  <cp:lastPrinted>2012-06-15T11:34:00Z</cp:lastPrinted>
  <dcterms:created xsi:type="dcterms:W3CDTF">2012-06-15T11:42:00Z</dcterms:created>
  <dcterms:modified xsi:type="dcterms:W3CDTF">2012-06-15T11:42:00Z</dcterms:modified>
</cp:coreProperties>
</file>